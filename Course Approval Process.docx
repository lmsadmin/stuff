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DB5EE" w14:textId="77777777" w:rsidR="0051386C" w:rsidRDefault="00277373" w:rsidP="00752E90">
      <w:r>
        <w:t>T</w:t>
      </w:r>
      <w:r w:rsidR="001059DD">
        <w:t xml:space="preserve">his document provides a step-by-step walkthrough for </w:t>
      </w:r>
      <w:r w:rsidR="00AC3C19">
        <w:t>approving courses once they have been created.  Generally, there are one to two levels of approval.  This document provide</w:t>
      </w:r>
      <w:r>
        <w:t>s instructions for each process.  Your portal view will reflect your district’s specific naming convention and configuration choices.</w:t>
      </w:r>
    </w:p>
    <w:p w14:paraId="4E3DB5EF" w14:textId="77777777" w:rsidR="002E05CE" w:rsidRDefault="00277373" w:rsidP="00187DFE">
      <w:pPr>
        <w:pStyle w:val="Heading1"/>
      </w:pPr>
      <w:r>
        <w:t>Course Approval Process</w:t>
      </w:r>
      <w:r w:rsidR="00972CD1">
        <w:t>: Single Level of Approval</w:t>
      </w:r>
    </w:p>
    <w:p w14:paraId="4E3DB5F0" w14:textId="77777777" w:rsidR="00020B8A" w:rsidRDefault="001059DD" w:rsidP="001059DD">
      <w:pPr>
        <w:pStyle w:val="ListParagraph"/>
        <w:numPr>
          <w:ilvl w:val="0"/>
          <w:numId w:val="2"/>
        </w:numPr>
      </w:pPr>
      <w:r>
        <w:t xml:space="preserve">Log onto your portal and click the </w:t>
      </w:r>
      <w:r>
        <w:rPr>
          <w:b/>
        </w:rPr>
        <w:t xml:space="preserve">Course </w:t>
      </w:r>
      <w:r w:rsidR="00DD6E3A">
        <w:rPr>
          <w:b/>
        </w:rPr>
        <w:t>Approval</w:t>
      </w:r>
      <w:r>
        <w:rPr>
          <w:b/>
        </w:rPr>
        <w:t xml:space="preserve"> </w:t>
      </w:r>
      <w:r>
        <w:t>tab.  Your labels may differ depending on the district’s configuration choices.</w:t>
      </w:r>
    </w:p>
    <w:p w14:paraId="3FB009B1" w14:textId="77777777" w:rsidR="00020B8A" w:rsidRDefault="00444292" w:rsidP="001059DD">
      <w:pPr>
        <w:pStyle w:val="ListParagraph"/>
        <w:ind w:left="360"/>
        <w:rPr>
          <w:del w:id="0" w:author="Sue Lyons" w:date="2014-04-10T15:26:00Z"/>
        </w:rPr>
      </w:pPr>
      <w:del w:id="1" w:author="Sue Lyons" w:date="2014-04-10T15:26:00Z">
        <w:r>
          <w:rPr>
            <w:noProof/>
          </w:rPr>
          <w:drawing>
            <wp:inline distT="0" distB="0" distL="0" distR="0" wp14:anchorId="5F70A477" wp14:editId="7F6248E9">
              <wp:extent cx="4143375" cy="493532"/>
              <wp:effectExtent l="19050" t="19050" r="9525" b="20955"/>
              <wp:docPr id="16" name="Picture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42859" cy="493471"/>
                      </a:xfrm>
                      <a:prstGeom prst="rect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del>
    </w:p>
    <w:p w14:paraId="4E3DB5F1" w14:textId="1FA5D03B" w:rsidR="00020B8A" w:rsidRDefault="003A289E" w:rsidP="0078430C">
      <w:pPr>
        <w:pStyle w:val="ListParagraph"/>
        <w:ind w:left="360"/>
        <w:rPr>
          <w:ins w:id="2" w:author="Sue Lyons" w:date="2014-04-10T15:26:00Z"/>
        </w:rPr>
      </w:pPr>
      <w:ins w:id="3" w:author="Sue Lyons" w:date="2014-04-10T15:26:00Z">
        <w:r>
          <w:rPr>
            <w:noProof/>
          </w:rPr>
          <w:drawing>
            <wp:inline distT="0" distB="0" distL="0" distR="0" wp14:anchorId="3732203B" wp14:editId="4D6B9422">
              <wp:extent cx="5943600" cy="800100"/>
              <wp:effectExtent l="19050" t="19050" r="19050" b="1905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65829" cy="803092"/>
                      </a:xfrm>
                      <a:prstGeom prst="rect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ins>
    </w:p>
    <w:p w14:paraId="4E3DB5F2" w14:textId="77777777" w:rsidR="004E74D3" w:rsidRDefault="004E74D3" w:rsidP="001059DD">
      <w:pPr>
        <w:pStyle w:val="NoSpacing"/>
      </w:pPr>
    </w:p>
    <w:p w14:paraId="4E3DB5F3" w14:textId="77777777" w:rsidR="00020B8A" w:rsidRPr="001059DD" w:rsidRDefault="00444292" w:rsidP="001059DD">
      <w:pPr>
        <w:pStyle w:val="NoSpacing"/>
        <w:numPr>
          <w:ilvl w:val="0"/>
          <w:numId w:val="2"/>
        </w:numPr>
      </w:pPr>
      <w:r>
        <w:t>In the</w:t>
      </w:r>
      <w:r w:rsidR="001059DD">
        <w:t xml:space="preserve"> </w:t>
      </w:r>
      <w:r>
        <w:rPr>
          <w:b/>
        </w:rPr>
        <w:t>Administration</w:t>
      </w:r>
      <w:r>
        <w:t xml:space="preserve"> channel, click the </w:t>
      </w:r>
      <w:r w:rsidR="001059DD">
        <w:rPr>
          <w:b/>
        </w:rPr>
        <w:t>Course Approval</w:t>
      </w:r>
      <w:r>
        <w:t xml:space="preserve"> </w:t>
      </w:r>
      <w:r>
        <w:rPr>
          <w:b/>
        </w:rPr>
        <w:t>Administration</w:t>
      </w:r>
      <w:r>
        <w:t xml:space="preserve"> link.</w:t>
      </w:r>
    </w:p>
    <w:p w14:paraId="4E3DB5F4" w14:textId="77777777" w:rsidR="004E74D3" w:rsidRDefault="00444292" w:rsidP="00BC1B4B">
      <w:pPr>
        <w:ind w:left="360"/>
      </w:pPr>
      <w:r>
        <w:rPr>
          <w:noProof/>
        </w:rPr>
        <w:drawing>
          <wp:inline distT="0" distB="0" distL="0" distR="0" wp14:anchorId="4E3DB61F" wp14:editId="4E3DB620">
            <wp:extent cx="6314286" cy="1276191"/>
            <wp:effectExtent l="19050" t="19050" r="10795" b="196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4286" cy="127619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DB5F5" w14:textId="77777777" w:rsidR="00972CD1" w:rsidRDefault="00972CD1" w:rsidP="00BC1B4B">
      <w:pPr>
        <w:ind w:left="360"/>
      </w:pPr>
    </w:p>
    <w:p w14:paraId="4E3DB5F6" w14:textId="77777777" w:rsidR="001059DD" w:rsidRDefault="00444292" w:rsidP="00BC6E80">
      <w:pPr>
        <w:pStyle w:val="NoSpacing"/>
        <w:numPr>
          <w:ilvl w:val="0"/>
          <w:numId w:val="2"/>
        </w:numPr>
      </w:pPr>
      <w:r>
        <w:t xml:space="preserve">On the </w:t>
      </w:r>
      <w:r>
        <w:rPr>
          <w:b/>
        </w:rPr>
        <w:t>Course Approval Workflow</w:t>
      </w:r>
      <w:r>
        <w:t xml:space="preserve"> screen, click the </w:t>
      </w:r>
      <w:r>
        <w:rPr>
          <w:b/>
        </w:rPr>
        <w:t>Submitted Courses</w:t>
      </w:r>
      <w:r>
        <w:t xml:space="preserve"> link on the </w:t>
      </w:r>
      <w:r>
        <w:rPr>
          <w:b/>
        </w:rPr>
        <w:t>Workflow Admin</w:t>
      </w:r>
      <w:r>
        <w:t xml:space="preserve"> menu to the left, or click the same link under the .</w:t>
      </w:r>
      <w:r>
        <w:rPr>
          <w:b/>
        </w:rPr>
        <w:t xml:space="preserve">Course Approval Home </w:t>
      </w:r>
      <w:r>
        <w:t>channel.</w:t>
      </w:r>
    </w:p>
    <w:p w14:paraId="4E3DB5F7" w14:textId="77777777" w:rsidR="00BC6E80" w:rsidRPr="002E05CE" w:rsidRDefault="00444292" w:rsidP="00BC1B4B">
      <w:pPr>
        <w:ind w:left="360"/>
      </w:pPr>
      <w:r>
        <w:rPr>
          <w:noProof/>
        </w:rPr>
        <w:drawing>
          <wp:inline distT="0" distB="0" distL="0" distR="0" wp14:anchorId="4E3DB621" wp14:editId="4E3DB622">
            <wp:extent cx="6342680" cy="2133600"/>
            <wp:effectExtent l="19050" t="19050" r="2032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3764" cy="214069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DB5F8" w14:textId="77777777" w:rsidR="00020B8A" w:rsidRDefault="00020B8A" w:rsidP="00020B8A">
      <w:pPr>
        <w:pStyle w:val="ListParagraph"/>
      </w:pPr>
    </w:p>
    <w:p w14:paraId="4E3DB5F9" w14:textId="77777777" w:rsidR="00020B8A" w:rsidRDefault="00020B8A" w:rsidP="00020B8A">
      <w:pPr>
        <w:pStyle w:val="ListParagraph"/>
        <w:sectPr w:rsidR="00020B8A" w:rsidSect="00014051">
          <w:headerReference w:type="default" r:id="rId16"/>
          <w:footerReference w:type="default" r:id="rId17"/>
          <w:pgSz w:w="12240" w:h="15840" w:code="1"/>
          <w:pgMar w:top="2160" w:right="936" w:bottom="1656" w:left="936" w:header="720" w:footer="864" w:gutter="0"/>
          <w:pgBorders w:offsetFrom="page">
            <w:top w:val="threeDEmboss" w:sz="18" w:space="24" w:color="859B37"/>
            <w:left w:val="threeDEmboss" w:sz="18" w:space="24" w:color="859B37"/>
            <w:bottom w:val="threeDEngrave" w:sz="18" w:space="24" w:color="859B37"/>
            <w:right w:val="threeDEngrave" w:sz="18" w:space="24" w:color="859B37"/>
          </w:pgBorders>
          <w:cols w:space="720"/>
          <w:docGrid w:linePitch="360"/>
        </w:sectPr>
      </w:pPr>
    </w:p>
    <w:p w14:paraId="4E3DB5FA" w14:textId="77777777" w:rsidR="004E74D3" w:rsidRDefault="008E0E90" w:rsidP="004E74D3">
      <w:pPr>
        <w:pStyle w:val="NoSpacing"/>
        <w:numPr>
          <w:ilvl w:val="0"/>
          <w:numId w:val="2"/>
        </w:numPr>
      </w:pPr>
      <w:r>
        <w:lastRenderedPageBreak/>
        <w:t xml:space="preserve">Click the </w:t>
      </w:r>
      <w:r>
        <w:rPr>
          <w:b/>
        </w:rPr>
        <w:t>Actions</w:t>
      </w:r>
      <w:r>
        <w:t xml:space="preserve"> button and select </w:t>
      </w:r>
      <w:r>
        <w:rPr>
          <w:b/>
        </w:rPr>
        <w:t>Review.</w:t>
      </w:r>
    </w:p>
    <w:p w14:paraId="4E3DB5FB" w14:textId="77777777" w:rsidR="004E74D3" w:rsidRDefault="008E0E90" w:rsidP="004E74D3">
      <w:pPr>
        <w:keepNext/>
        <w:ind w:left="360"/>
      </w:pPr>
      <w:r>
        <w:rPr>
          <w:noProof/>
        </w:rPr>
        <w:drawing>
          <wp:inline distT="0" distB="0" distL="0" distR="0" wp14:anchorId="4E3DB623" wp14:editId="4E3DB624">
            <wp:extent cx="5992873" cy="1182621"/>
            <wp:effectExtent l="19050" t="19050" r="27305" b="177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0499" cy="118609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DB5FC" w14:textId="77777777" w:rsidR="00BC1B4B" w:rsidRDefault="00BC1B4B" w:rsidP="004E74D3">
      <w:pPr>
        <w:keepNext/>
        <w:ind w:left="360"/>
      </w:pPr>
    </w:p>
    <w:p w14:paraId="4E3DB5FD" w14:textId="1CB3E432" w:rsidR="00020B8A" w:rsidRPr="004E74D3" w:rsidRDefault="008E0E90" w:rsidP="004E74D3">
      <w:pPr>
        <w:pStyle w:val="NoSpacing"/>
        <w:numPr>
          <w:ilvl w:val="0"/>
          <w:numId w:val="5"/>
        </w:numPr>
      </w:pPr>
      <w:r>
        <w:t xml:space="preserve">Click </w:t>
      </w:r>
      <w:r>
        <w:rPr>
          <w:b/>
        </w:rPr>
        <w:t>Review Course</w:t>
      </w:r>
      <w:r>
        <w:t xml:space="preserve"> to review the course.  </w:t>
      </w:r>
    </w:p>
    <w:p w14:paraId="4E3DB5FE" w14:textId="77777777" w:rsidR="004E74D3" w:rsidRDefault="008E0E90" w:rsidP="008E0E90">
      <w:pPr>
        <w:keepNext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599" behindDoc="0" locked="0" layoutInCell="1" allowOverlap="1" wp14:anchorId="4E3DB625" wp14:editId="4E3DB626">
                <wp:simplePos x="0" y="0"/>
                <wp:positionH relativeFrom="column">
                  <wp:posOffset>4044315</wp:posOffset>
                </wp:positionH>
                <wp:positionV relativeFrom="paragraph">
                  <wp:posOffset>291465</wp:posOffset>
                </wp:positionV>
                <wp:extent cx="1409700" cy="10001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00012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DB649" w14:textId="77777777" w:rsidR="003A289E" w:rsidRPr="00324563" w:rsidRDefault="003A289E" w:rsidP="0032456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spacing w:after="220"/>
                            </w:pP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E3DB64A" wp14:editId="4E3DB64B">
                                  <wp:extent cx="247650" cy="228600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NL_compass_Note.pn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5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E74D3">
                              <w:rPr>
                                <w:b/>
                                <w:sz w:val="20"/>
                                <w:szCs w:val="20"/>
                              </w:rPr>
                              <w:t>Note: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The status key to the right indicates the status of the course in the approval process.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3DB62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18.45pt;margin-top:22.95pt;width:111pt;height:78.75pt;z-index:2516735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" fillcolor="#ff9" strokeweight=".5pt">
                <v:textbox>
                  <w:txbxContent>
                    <w:p w14:paraId="4E3DB649" w14:textId="77777777" w:rsidR="003A289E" w:rsidRPr="00324563" w:rsidRDefault="003A289E" w:rsidP="0032456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spacing w:after="220"/>
                      </w:pPr>
                      <w:r>
                        <w:rPr>
                          <w:b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E3DB64A" wp14:editId="4E3DB64B">
                            <wp:extent cx="247650" cy="228600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TNL_compass_Note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50" cy="228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E74D3">
                        <w:rPr>
                          <w:b/>
                          <w:sz w:val="20"/>
                          <w:szCs w:val="20"/>
                        </w:rPr>
                        <w:t>Note: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The status key to the right indicates the status of the course in the approval process.</w:t>
                      </w:r>
                    </w:p>
                  </w:txbxContent>
                </v:textbox>
              </v:shape>
            </w:pict>
          </mc:Fallback>
        </mc:AlternateContent>
      </w:r>
      <w:r w:rsidR="00C865AD">
        <w:rPr>
          <w:noProof/>
        </w:rPr>
        <w:drawing>
          <wp:inline distT="0" distB="0" distL="0" distR="0" wp14:anchorId="4E3DB627" wp14:editId="4E3DB628">
            <wp:extent cx="6038850" cy="2490698"/>
            <wp:effectExtent l="19050" t="19050" r="19050" b="2413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8096" cy="249038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DB5FF" w14:textId="77777777" w:rsidR="00BC1B4B" w:rsidRPr="004E74D3" w:rsidRDefault="00BC1B4B" w:rsidP="008E0E90">
      <w:pPr>
        <w:keepNext/>
        <w:ind w:left="360"/>
      </w:pPr>
    </w:p>
    <w:p w14:paraId="4E3DB600" w14:textId="77777777" w:rsidR="00020B8A" w:rsidRPr="00BC1B4B" w:rsidRDefault="00BC1B4B" w:rsidP="00BC1B4B">
      <w:pPr>
        <w:pStyle w:val="NoSpacing"/>
        <w:numPr>
          <w:ilvl w:val="0"/>
          <w:numId w:val="5"/>
        </w:numPr>
      </w:pPr>
      <w:r>
        <w:t xml:space="preserve">Check the radio button to indicate whether the course is </w:t>
      </w:r>
      <w:r>
        <w:rPr>
          <w:b/>
        </w:rPr>
        <w:t xml:space="preserve">Approved </w:t>
      </w:r>
      <w:r>
        <w:t xml:space="preserve">or </w:t>
      </w:r>
      <w:r>
        <w:rPr>
          <w:b/>
        </w:rPr>
        <w:t xml:space="preserve">Denied.  </w:t>
      </w:r>
    </w:p>
    <w:p w14:paraId="4E3DB601" w14:textId="77777777" w:rsidR="00BC1B4B" w:rsidRDefault="00BC1B4B" w:rsidP="00BC1B4B">
      <w:pPr>
        <w:pStyle w:val="NoSpacing"/>
        <w:numPr>
          <w:ilvl w:val="0"/>
          <w:numId w:val="5"/>
        </w:numPr>
      </w:pPr>
      <w:r>
        <w:t xml:space="preserve">If the course is </w:t>
      </w:r>
      <w:r>
        <w:rPr>
          <w:b/>
        </w:rPr>
        <w:t>Denied</w:t>
      </w:r>
      <w:r>
        <w:t xml:space="preserve">, enter an explanation in the </w:t>
      </w:r>
      <w:r>
        <w:rPr>
          <w:b/>
        </w:rPr>
        <w:t>Comments</w:t>
      </w:r>
      <w:r>
        <w:t xml:space="preserve"> field.</w:t>
      </w:r>
    </w:p>
    <w:p w14:paraId="4E3DB602" w14:textId="77777777" w:rsidR="00BC1B4B" w:rsidRPr="00BC1B4B" w:rsidRDefault="00BC1B4B" w:rsidP="00BC1B4B">
      <w:pPr>
        <w:pStyle w:val="NoSpacing"/>
        <w:numPr>
          <w:ilvl w:val="0"/>
          <w:numId w:val="5"/>
        </w:numPr>
      </w:pPr>
      <w:r>
        <w:t xml:space="preserve">Click </w:t>
      </w:r>
      <w:r>
        <w:rPr>
          <w:b/>
        </w:rPr>
        <w:t xml:space="preserve">Save </w:t>
      </w:r>
      <w:r>
        <w:t>when finished</w:t>
      </w:r>
      <w:r>
        <w:rPr>
          <w:b/>
        </w:rPr>
        <w:t>.</w:t>
      </w:r>
    </w:p>
    <w:p w14:paraId="4E3DB603" w14:textId="77777777" w:rsidR="00BC1B4B" w:rsidRDefault="00BC1B4B" w:rsidP="00BC1B4B">
      <w:pPr>
        <w:pStyle w:val="NoSpacing"/>
        <w:ind w:left="360"/>
      </w:pPr>
      <w:r>
        <w:rPr>
          <w:noProof/>
        </w:rPr>
        <w:drawing>
          <wp:inline distT="0" distB="0" distL="0" distR="0" wp14:anchorId="4E3DB629" wp14:editId="3DD2CFA3">
            <wp:extent cx="6124575" cy="2526055"/>
            <wp:effectExtent l="19050" t="19050" r="9525" b="266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3810" cy="25257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DB604" w14:textId="77777777" w:rsidR="00BC1B4B" w:rsidRDefault="00020B8A" w:rsidP="00C865AD">
      <w:pPr>
        <w:ind w:left="360"/>
      </w:pPr>
      <w:r>
        <w:t>.</w:t>
      </w:r>
    </w:p>
    <w:p w14:paraId="4E3DB605" w14:textId="70931408" w:rsidR="00BC1B4B" w:rsidRPr="00BC1B4B" w:rsidRDefault="0078430C" w:rsidP="00BC1B4B">
      <w:pPr>
        <w:pStyle w:val="NoSpacing"/>
        <w:numPr>
          <w:ilvl w:val="0"/>
          <w:numId w:val="17"/>
        </w:numPr>
      </w:pPr>
      <w:r>
        <w:lastRenderedPageBreak/>
        <w:t>For instructor-led courses</w:t>
      </w:r>
      <w:bookmarkStart w:id="4" w:name="_GoBack"/>
      <w:bookmarkEnd w:id="4"/>
      <w:r w:rsidR="00BC1B4B">
        <w:t xml:space="preserve">, scroll down to </w:t>
      </w:r>
      <w:r w:rsidR="00BC1B4B">
        <w:rPr>
          <w:b/>
        </w:rPr>
        <w:t>Course Detains</w:t>
      </w:r>
      <w:r>
        <w:rPr>
          <w:b/>
        </w:rPr>
        <w:t xml:space="preserve">. </w:t>
      </w:r>
      <w:r>
        <w:t>To the</w:t>
      </w:r>
      <w:r w:rsidR="00BC1B4B">
        <w:t xml:space="preserve"> left of </w:t>
      </w:r>
      <w:r w:rsidR="00BC1B4B">
        <w:rPr>
          <w:b/>
        </w:rPr>
        <w:t xml:space="preserve">Sections, </w:t>
      </w:r>
      <w:r w:rsidR="00BC1B4B">
        <w:t xml:space="preserve">click </w:t>
      </w:r>
      <w:r w:rsidR="00BC1B4B">
        <w:rPr>
          <w:b/>
        </w:rPr>
        <w:t>Review.</w:t>
      </w:r>
    </w:p>
    <w:p w14:paraId="4E3DB606" w14:textId="77777777" w:rsidR="00BC1B4B" w:rsidRDefault="00BC1B4B" w:rsidP="00BC1B4B">
      <w:pPr>
        <w:ind w:left="360"/>
      </w:pPr>
      <w:r>
        <w:rPr>
          <w:noProof/>
        </w:rPr>
        <w:drawing>
          <wp:inline distT="0" distB="0" distL="0" distR="0" wp14:anchorId="4E3DB62B" wp14:editId="4E3DB62C">
            <wp:extent cx="5962650" cy="655041"/>
            <wp:effectExtent l="19050" t="19050" r="19050" b="1206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4375" cy="65523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DB607" w14:textId="77777777" w:rsidR="00BC1B4B" w:rsidRDefault="00BC1B4B" w:rsidP="00BC1B4B">
      <w:pPr>
        <w:pStyle w:val="NoSpacing"/>
        <w:numPr>
          <w:ilvl w:val="0"/>
          <w:numId w:val="17"/>
        </w:numPr>
      </w:pPr>
      <w:r>
        <w:t>Follow the same process, and if the course is denied, enter an explanation into the comments field.</w:t>
      </w:r>
    </w:p>
    <w:p w14:paraId="4E3DB608" w14:textId="77777777" w:rsidR="00BC1B4B" w:rsidRDefault="00BC1B4B" w:rsidP="00BC1B4B">
      <w:pPr>
        <w:pStyle w:val="NoSpacing"/>
        <w:numPr>
          <w:ilvl w:val="0"/>
          <w:numId w:val="17"/>
        </w:numPr>
      </w:pPr>
      <w:r>
        <w:t xml:space="preserve">Click </w:t>
      </w:r>
      <w:r>
        <w:rPr>
          <w:b/>
        </w:rPr>
        <w:t>Save Status</w:t>
      </w:r>
      <w:r>
        <w:t xml:space="preserve"> when finished.</w:t>
      </w:r>
    </w:p>
    <w:p w14:paraId="4E3DB609" w14:textId="77777777" w:rsidR="00BC1B4B" w:rsidRDefault="00BC1B4B" w:rsidP="00BC1B4B">
      <w:pPr>
        <w:ind w:left="360"/>
      </w:pPr>
      <w:r>
        <w:rPr>
          <w:noProof/>
        </w:rPr>
        <w:drawing>
          <wp:inline distT="0" distB="0" distL="0" distR="0" wp14:anchorId="4E3DB62D" wp14:editId="4E3DB62E">
            <wp:extent cx="5086350" cy="1948730"/>
            <wp:effectExtent l="19050" t="19050" r="19050" b="139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6023" cy="195243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DB60A" w14:textId="58469B92" w:rsidR="00685929" w:rsidRDefault="00685929" w:rsidP="00685929">
      <w:pPr>
        <w:pStyle w:val="NoSpacing"/>
        <w:numPr>
          <w:ilvl w:val="0"/>
          <w:numId w:val="19"/>
        </w:numPr>
      </w:pPr>
      <w:r>
        <w:t xml:space="preserve">Scroll to the bottom of the </w:t>
      </w:r>
      <w:r w:rsidR="0078430C">
        <w:t>screen</w:t>
      </w:r>
      <w:r>
        <w:t xml:space="preserve"> and click </w:t>
      </w:r>
      <w:r>
        <w:rPr>
          <w:b/>
        </w:rPr>
        <w:t>Done</w:t>
      </w:r>
      <w:r>
        <w:t xml:space="preserve"> on the lower right side of the screen.</w:t>
      </w:r>
    </w:p>
    <w:p w14:paraId="4E3DB60B" w14:textId="77777777" w:rsidR="00685929" w:rsidRDefault="00685929" w:rsidP="00685929">
      <w:pPr>
        <w:ind w:left="360"/>
      </w:pPr>
      <w:r>
        <w:rPr>
          <w:noProof/>
        </w:rPr>
        <w:drawing>
          <wp:inline distT="0" distB="0" distL="0" distR="0" wp14:anchorId="4E3DB62F" wp14:editId="4E3DB630">
            <wp:extent cx="5086350" cy="495300"/>
            <wp:effectExtent l="19050" t="19050" r="19050" b="190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6217" cy="49528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DB60C" w14:textId="77777777" w:rsidR="00685929" w:rsidRPr="00685929" w:rsidRDefault="00685929" w:rsidP="00685929">
      <w:pPr>
        <w:pStyle w:val="NoSpacing"/>
        <w:numPr>
          <w:ilvl w:val="0"/>
          <w:numId w:val="19"/>
        </w:numPr>
      </w:pPr>
      <w:r>
        <w:t>On the Review Course screen, click Approve Course.</w:t>
      </w:r>
    </w:p>
    <w:p w14:paraId="4E3DB60D" w14:textId="77777777" w:rsidR="00685929" w:rsidRDefault="00685929" w:rsidP="0078430C">
      <w:pPr>
        <w:ind w:left="360"/>
      </w:pPr>
      <w:r>
        <w:rPr>
          <w:noProof/>
        </w:rPr>
        <w:drawing>
          <wp:inline distT="0" distB="0" distL="0" distR="0" wp14:anchorId="4E3DB631" wp14:editId="4E3DB632">
            <wp:extent cx="5312144" cy="1804017"/>
            <wp:effectExtent l="19050" t="19050" r="22225" b="2540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4205" cy="180811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DB60E" w14:textId="3A6199E2" w:rsidR="00685929" w:rsidRDefault="00685929" w:rsidP="00972CD1">
      <w:pPr>
        <w:pStyle w:val="NoSpacing"/>
        <w:numPr>
          <w:ilvl w:val="0"/>
          <w:numId w:val="19"/>
        </w:numPr>
      </w:pPr>
      <w:r>
        <w:t xml:space="preserve">Click </w:t>
      </w:r>
      <w:r>
        <w:rPr>
          <w:b/>
        </w:rPr>
        <w:t>OK</w:t>
      </w:r>
      <w:r>
        <w:t xml:space="preserve"> in the pop</w:t>
      </w:r>
      <w:r w:rsidR="0078430C">
        <w:t>-</w:t>
      </w:r>
      <w:r>
        <w:t>up box to indicate you want to approve the course and release it to the catalog.</w:t>
      </w:r>
    </w:p>
    <w:p w14:paraId="4E3DB60F" w14:textId="77777777" w:rsidR="00685929" w:rsidRDefault="00685929" w:rsidP="00972CD1">
      <w:pPr>
        <w:ind w:left="360"/>
      </w:pPr>
      <w:r>
        <w:rPr>
          <w:noProof/>
        </w:rPr>
        <w:drawing>
          <wp:inline distT="0" distB="0" distL="0" distR="0" wp14:anchorId="4E3DB633" wp14:editId="4E3DB634">
            <wp:extent cx="3238500" cy="1447800"/>
            <wp:effectExtent l="19050" t="19050" r="1905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478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DB610" w14:textId="77777777" w:rsidR="00297EAF" w:rsidRDefault="00297EAF" w:rsidP="00297EAF">
      <w:pPr>
        <w:pStyle w:val="Heading1"/>
      </w:pPr>
      <w:r>
        <w:lastRenderedPageBreak/>
        <w:t xml:space="preserve">Course </w:t>
      </w:r>
      <w:r w:rsidR="00972CD1">
        <w:t>Approval Process – Two Levels of Approval</w:t>
      </w:r>
    </w:p>
    <w:p w14:paraId="4E3DB611" w14:textId="77777777" w:rsidR="00297EAF" w:rsidRDefault="00C865AD" w:rsidP="00297EAF">
      <w:r>
        <w:t xml:space="preserve">If the </w:t>
      </w:r>
      <w:r>
        <w:rPr>
          <w:b/>
        </w:rPr>
        <w:t>Course Approval</w:t>
      </w:r>
      <w:r>
        <w:t xml:space="preserve"> process has an additional step, a second reviewer will need to approve the course and any associated sections.</w:t>
      </w:r>
    </w:p>
    <w:p w14:paraId="4E3DB612" w14:textId="77777777" w:rsidR="00C865AD" w:rsidRDefault="00C865AD" w:rsidP="00C865AD">
      <w:pPr>
        <w:pStyle w:val="ListParagraph"/>
        <w:numPr>
          <w:ilvl w:val="0"/>
          <w:numId w:val="2"/>
        </w:numPr>
        <w:ind w:left="360"/>
      </w:pPr>
      <w:r>
        <w:t xml:space="preserve">Log onto your portal and click the </w:t>
      </w:r>
      <w:r w:rsidRPr="00C865AD">
        <w:rPr>
          <w:b/>
        </w:rPr>
        <w:t xml:space="preserve">Course Approval </w:t>
      </w:r>
      <w:r>
        <w:t xml:space="preserve">tab.  </w:t>
      </w:r>
      <w:r>
        <w:rPr>
          <w:noProof/>
        </w:rPr>
        <w:drawing>
          <wp:inline distT="0" distB="0" distL="0" distR="0" wp14:anchorId="4E3DB635" wp14:editId="4E3DB636">
            <wp:extent cx="4143375" cy="493532"/>
            <wp:effectExtent l="19050" t="19050" r="9525" b="209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2859" cy="49347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DB613" w14:textId="77777777" w:rsidR="00C865AD" w:rsidRDefault="00C865AD" w:rsidP="00C865AD">
      <w:pPr>
        <w:pStyle w:val="NoSpacing"/>
      </w:pPr>
    </w:p>
    <w:p w14:paraId="4E3DB614" w14:textId="77777777" w:rsidR="00C865AD" w:rsidRPr="001059DD" w:rsidRDefault="00C865AD" w:rsidP="00C865AD">
      <w:pPr>
        <w:pStyle w:val="NoSpacing"/>
        <w:numPr>
          <w:ilvl w:val="0"/>
          <w:numId w:val="2"/>
        </w:numPr>
      </w:pPr>
      <w:r>
        <w:t xml:space="preserve">In the </w:t>
      </w:r>
      <w:r>
        <w:rPr>
          <w:b/>
        </w:rPr>
        <w:t>Administration</w:t>
      </w:r>
      <w:r>
        <w:t xml:space="preserve"> channel, click the </w:t>
      </w:r>
      <w:r>
        <w:rPr>
          <w:b/>
        </w:rPr>
        <w:t>Course Approval</w:t>
      </w:r>
      <w:r>
        <w:t xml:space="preserve"> </w:t>
      </w:r>
      <w:r>
        <w:rPr>
          <w:b/>
        </w:rPr>
        <w:t>Administration</w:t>
      </w:r>
      <w:r>
        <w:t xml:space="preserve"> link.</w:t>
      </w:r>
    </w:p>
    <w:p w14:paraId="4E3DB615" w14:textId="77777777" w:rsidR="00C865AD" w:rsidRDefault="00C865AD" w:rsidP="00C865AD">
      <w:pPr>
        <w:ind w:left="360"/>
      </w:pPr>
      <w:r>
        <w:rPr>
          <w:noProof/>
        </w:rPr>
        <w:drawing>
          <wp:inline distT="0" distB="0" distL="0" distR="0" wp14:anchorId="4E3DB637" wp14:editId="4E3DB638">
            <wp:extent cx="6314286" cy="1276191"/>
            <wp:effectExtent l="19050" t="19050" r="10795" b="196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4286" cy="127619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DB616" w14:textId="77777777" w:rsidR="00C865AD" w:rsidRPr="00C865AD" w:rsidRDefault="00C865AD" w:rsidP="00C865AD">
      <w:pPr>
        <w:pStyle w:val="ListParagraph"/>
        <w:numPr>
          <w:ilvl w:val="0"/>
          <w:numId w:val="20"/>
        </w:numPr>
      </w:pPr>
      <w:r>
        <w:t>Follow the same process to approve courses and associated sections.</w:t>
      </w:r>
    </w:p>
    <w:p w14:paraId="4E3DB617" w14:textId="77777777" w:rsidR="00297EAF" w:rsidRDefault="00297EAF" w:rsidP="00297EAF">
      <w:pPr>
        <w:ind w:left="360"/>
      </w:pPr>
    </w:p>
    <w:p w14:paraId="4E3DB618" w14:textId="77777777" w:rsidR="004350F6" w:rsidRDefault="004350F6" w:rsidP="004350F6"/>
    <w:p w14:paraId="4E3DB619" w14:textId="77777777" w:rsidR="004350F6" w:rsidRDefault="004350F6" w:rsidP="004350F6"/>
    <w:p w14:paraId="4E3DB61A" w14:textId="77777777" w:rsidR="004350F6" w:rsidRDefault="004350F6" w:rsidP="004350F6"/>
    <w:p w14:paraId="4E3DB61B" w14:textId="77777777" w:rsidR="004350F6" w:rsidRDefault="004350F6" w:rsidP="004350F6"/>
    <w:p w14:paraId="4E3DB61C" w14:textId="77777777" w:rsidR="004350F6" w:rsidRPr="00297EAF" w:rsidRDefault="004350F6" w:rsidP="004350F6">
      <w:pPr>
        <w:ind w:left="360"/>
      </w:pPr>
    </w:p>
    <w:sectPr w:rsidR="004350F6" w:rsidRPr="00297EAF" w:rsidSect="00014051">
      <w:headerReference w:type="default" r:id="rId27"/>
      <w:pgSz w:w="12240" w:h="15840" w:code="1"/>
      <w:pgMar w:top="1080" w:right="936" w:bottom="1656" w:left="936" w:header="720" w:footer="864" w:gutter="0"/>
      <w:pgBorders w:offsetFrom="page">
        <w:top w:val="threeDEmboss" w:sz="18" w:space="24" w:color="859B37"/>
        <w:left w:val="threeDEmboss" w:sz="18" w:space="24" w:color="859B37"/>
        <w:bottom w:val="threeDEngrave" w:sz="18" w:space="24" w:color="859B37"/>
        <w:right w:val="threeDEngrave" w:sz="18" w:space="24" w:color="859B37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3DB63B" w14:textId="77777777" w:rsidR="003A289E" w:rsidRDefault="003A289E" w:rsidP="00E030C6">
      <w:pPr>
        <w:spacing w:after="0"/>
      </w:pPr>
      <w:r>
        <w:separator/>
      </w:r>
    </w:p>
  </w:endnote>
  <w:endnote w:type="continuationSeparator" w:id="0">
    <w:p w14:paraId="4E3DB63C" w14:textId="77777777" w:rsidR="003A289E" w:rsidRDefault="003A289E" w:rsidP="00E030C6">
      <w:pPr>
        <w:spacing w:after="0"/>
      </w:pPr>
      <w:r>
        <w:continuationSeparator/>
      </w:r>
    </w:p>
  </w:endnote>
  <w:endnote w:type="continuationNotice" w:id="1">
    <w:p w14:paraId="276469E2" w14:textId="77777777" w:rsidR="009A5A88" w:rsidRDefault="009A5A8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3DB640" w14:textId="77777777" w:rsidR="003A289E" w:rsidRDefault="003A289E">
    <w:pPr>
      <w:pStyle w:val="Footer"/>
      <w:rPr>
        <w:b/>
        <w:noProof/>
        <w:sz w:val="20"/>
        <w:szCs w:val="20"/>
      </w:rPr>
    </w:pPr>
    <w:r>
      <w:rPr>
        <w:b/>
        <w:noProof/>
        <w:sz w:val="20"/>
        <w:szCs w:val="20"/>
      </w:rPr>
      <w:drawing>
        <wp:anchor distT="0" distB="0" distL="114300" distR="114300" simplePos="0" relativeHeight="251661312" behindDoc="0" locked="0" layoutInCell="1" allowOverlap="1" wp14:anchorId="4E3DB647" wp14:editId="4E3DB648">
          <wp:simplePos x="0" y="0"/>
          <wp:positionH relativeFrom="column">
            <wp:posOffset>4996815</wp:posOffset>
          </wp:positionH>
          <wp:positionV relativeFrom="paragraph">
            <wp:posOffset>-635</wp:posOffset>
          </wp:positionV>
          <wp:extent cx="1543050" cy="33337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NL-Powered-B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333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sz w:val="20"/>
        <w:szCs w:val="20"/>
      </w:rPr>
      <w:t>Course Approval</w:t>
    </w:r>
  </w:p>
  <w:p w14:paraId="4E3DB641" w14:textId="31B7BB6F" w:rsidR="003A289E" w:rsidRDefault="003A289E">
    <w:pPr>
      <w:pStyle w:val="Footer"/>
    </w:pPr>
    <w:r>
      <w:rPr>
        <w:sz w:val="20"/>
        <w:szCs w:val="20"/>
      </w:rPr>
      <w:t xml:space="preserve">Updated </w:t>
    </w:r>
    <w:r w:rsidR="0078430C">
      <w:rPr>
        <w:sz w:val="20"/>
        <w:szCs w:val="20"/>
      </w:rPr>
      <w:t>4/11/2014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3DB639" w14:textId="77777777" w:rsidR="003A289E" w:rsidRDefault="003A289E" w:rsidP="00E030C6">
      <w:pPr>
        <w:spacing w:after="0"/>
      </w:pPr>
      <w:r>
        <w:separator/>
      </w:r>
    </w:p>
  </w:footnote>
  <w:footnote w:type="continuationSeparator" w:id="0">
    <w:p w14:paraId="4E3DB63A" w14:textId="77777777" w:rsidR="003A289E" w:rsidRDefault="003A289E" w:rsidP="00E030C6">
      <w:pPr>
        <w:spacing w:after="0"/>
      </w:pPr>
      <w:r>
        <w:continuationSeparator/>
      </w:r>
    </w:p>
  </w:footnote>
  <w:footnote w:type="continuationNotice" w:id="1">
    <w:p w14:paraId="48CDCD0C" w14:textId="77777777" w:rsidR="009A5A88" w:rsidRDefault="009A5A88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3DB63D" w14:textId="77777777" w:rsidR="003A289E" w:rsidRPr="0051386C" w:rsidRDefault="003A289E">
    <w:pPr>
      <w:pStyle w:val="Header"/>
      <w:rPr>
        <w:sz w:val="28"/>
        <w:szCs w:val="28"/>
      </w:rPr>
    </w:pPr>
    <w:r w:rsidRPr="0051386C">
      <w:rPr>
        <w:b/>
        <w:noProof/>
        <w:color w:val="365F91" w:themeColor="accent1" w:themeShade="BF"/>
      </w:rPr>
      <w:drawing>
        <wp:anchor distT="0" distB="0" distL="114300" distR="114300" simplePos="0" relativeHeight="251659264" behindDoc="0" locked="0" layoutInCell="1" allowOverlap="1" wp14:anchorId="4E3DB643" wp14:editId="4E3DB644">
          <wp:simplePos x="0" y="0"/>
          <wp:positionH relativeFrom="column">
            <wp:posOffset>4560570</wp:posOffset>
          </wp:positionH>
          <wp:positionV relativeFrom="paragraph">
            <wp:posOffset>87630</wp:posOffset>
          </wp:positionV>
          <wp:extent cx="2076450" cy="3429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nl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6450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8"/>
        <w:szCs w:val="28"/>
      </w:rPr>
      <w:t>Course Approval</w:t>
    </w:r>
    <w:r>
      <w:rPr>
        <w:noProof/>
        <w:sz w:val="28"/>
        <w:szCs w:val="28"/>
      </w:rPr>
      <w:ptab w:relativeTo="margin" w:alignment="right" w:leader="none"/>
    </w:r>
  </w:p>
  <w:p w14:paraId="4E3DB63E" w14:textId="77777777" w:rsidR="003A289E" w:rsidRDefault="003A289E">
    <w:pPr>
      <w:pStyle w:val="Header"/>
      <w:rPr>
        <w:sz w:val="24"/>
        <w:szCs w:val="24"/>
      </w:rPr>
    </w:pPr>
    <w:r w:rsidRPr="0051386C">
      <w:rPr>
        <w:sz w:val="24"/>
        <w:szCs w:val="24"/>
      </w:rPr>
      <w:t>Audience</w:t>
    </w:r>
    <w:r>
      <w:rPr>
        <w:sz w:val="24"/>
        <w:szCs w:val="24"/>
      </w:rPr>
      <w:t>: Course Approvers</w:t>
    </w:r>
  </w:p>
  <w:p w14:paraId="4E3DB63F" w14:textId="77777777" w:rsidR="003A289E" w:rsidRPr="0051386C" w:rsidRDefault="003A289E">
    <w:pPr>
      <w:pStyle w:val="Header"/>
      <w:rPr>
        <w:sz w:val="24"/>
        <w:szCs w:val="24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E3DB645" wp14:editId="4E3DB646">
              <wp:simplePos x="0" y="0"/>
              <wp:positionH relativeFrom="column">
                <wp:posOffset>-38100</wp:posOffset>
              </wp:positionH>
              <wp:positionV relativeFrom="paragraph">
                <wp:posOffset>229870</wp:posOffset>
              </wp:positionV>
              <wp:extent cx="6677025" cy="0"/>
              <wp:effectExtent l="57150" t="38100" r="47625" b="952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702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4D1AF5" id="Straight Connector 8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8.1pt" to="52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" strokecolor="#9bbb59 [3206]" strokeweight="3pt">
              <v:shadow on="t" color="black" opacity="22937f" origin=",.5" offset="0,.63889mm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3DB642" w14:textId="77777777" w:rsidR="003A289E" w:rsidRPr="00187DFE" w:rsidRDefault="003A289E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CFEB9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DB41E65"/>
    <w:multiLevelType w:val="hybridMultilevel"/>
    <w:tmpl w:val="7A707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253C60"/>
    <w:multiLevelType w:val="hybridMultilevel"/>
    <w:tmpl w:val="3744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CE0B88"/>
    <w:multiLevelType w:val="hybridMultilevel"/>
    <w:tmpl w:val="55E4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3548E5"/>
    <w:multiLevelType w:val="hybridMultilevel"/>
    <w:tmpl w:val="856C1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3F54E7"/>
    <w:multiLevelType w:val="hybridMultilevel"/>
    <w:tmpl w:val="5F803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ED356F0"/>
    <w:multiLevelType w:val="hybridMultilevel"/>
    <w:tmpl w:val="0E98598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06E04BF"/>
    <w:multiLevelType w:val="hybridMultilevel"/>
    <w:tmpl w:val="A9D27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632EA7"/>
    <w:multiLevelType w:val="hybridMultilevel"/>
    <w:tmpl w:val="EDBCC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9E773C"/>
    <w:multiLevelType w:val="hybridMultilevel"/>
    <w:tmpl w:val="97D42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5A70B9"/>
    <w:multiLevelType w:val="hybridMultilevel"/>
    <w:tmpl w:val="85AC78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D7E0EF9"/>
    <w:multiLevelType w:val="hybridMultilevel"/>
    <w:tmpl w:val="56B2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8271EE"/>
    <w:multiLevelType w:val="hybridMultilevel"/>
    <w:tmpl w:val="091E3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CA7654"/>
    <w:multiLevelType w:val="hybridMultilevel"/>
    <w:tmpl w:val="3F004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A61151"/>
    <w:multiLevelType w:val="hybridMultilevel"/>
    <w:tmpl w:val="23608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D13FF5"/>
    <w:multiLevelType w:val="hybridMultilevel"/>
    <w:tmpl w:val="054A4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AC125F"/>
    <w:multiLevelType w:val="hybridMultilevel"/>
    <w:tmpl w:val="8C60C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143271"/>
    <w:multiLevelType w:val="hybridMultilevel"/>
    <w:tmpl w:val="0374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274FFC"/>
    <w:multiLevelType w:val="hybridMultilevel"/>
    <w:tmpl w:val="79B22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2F320B"/>
    <w:multiLevelType w:val="hybridMultilevel"/>
    <w:tmpl w:val="3C34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18"/>
  </w:num>
  <w:num w:numId="5">
    <w:abstractNumId w:val="16"/>
  </w:num>
  <w:num w:numId="6">
    <w:abstractNumId w:val="11"/>
  </w:num>
  <w:num w:numId="7">
    <w:abstractNumId w:val="7"/>
  </w:num>
  <w:num w:numId="8">
    <w:abstractNumId w:val="15"/>
  </w:num>
  <w:num w:numId="9">
    <w:abstractNumId w:val="0"/>
  </w:num>
  <w:num w:numId="10">
    <w:abstractNumId w:val="6"/>
  </w:num>
  <w:num w:numId="11">
    <w:abstractNumId w:val="5"/>
  </w:num>
  <w:num w:numId="12">
    <w:abstractNumId w:val="2"/>
  </w:num>
  <w:num w:numId="13">
    <w:abstractNumId w:val="14"/>
  </w:num>
  <w:num w:numId="14">
    <w:abstractNumId w:val="17"/>
  </w:num>
  <w:num w:numId="15">
    <w:abstractNumId w:val="1"/>
  </w:num>
  <w:num w:numId="16">
    <w:abstractNumId w:val="10"/>
  </w:num>
  <w:num w:numId="17">
    <w:abstractNumId w:val="9"/>
  </w:num>
  <w:num w:numId="18">
    <w:abstractNumId w:val="19"/>
  </w:num>
  <w:num w:numId="19">
    <w:abstractNumId w:val="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91A"/>
    <w:rsid w:val="00003621"/>
    <w:rsid w:val="00014051"/>
    <w:rsid w:val="00020B8A"/>
    <w:rsid w:val="000E1DE7"/>
    <w:rsid w:val="000E7222"/>
    <w:rsid w:val="00102412"/>
    <w:rsid w:val="001059DD"/>
    <w:rsid w:val="00114408"/>
    <w:rsid w:val="00141A7F"/>
    <w:rsid w:val="0016491A"/>
    <w:rsid w:val="00187DFE"/>
    <w:rsid w:val="00256EB9"/>
    <w:rsid w:val="00277373"/>
    <w:rsid w:val="00297EAF"/>
    <w:rsid w:val="002E05CE"/>
    <w:rsid w:val="002E2FF5"/>
    <w:rsid w:val="00324563"/>
    <w:rsid w:val="003270F0"/>
    <w:rsid w:val="00391B46"/>
    <w:rsid w:val="003A000D"/>
    <w:rsid w:val="003A289E"/>
    <w:rsid w:val="003C2A02"/>
    <w:rsid w:val="004350F6"/>
    <w:rsid w:val="00444292"/>
    <w:rsid w:val="004E74D3"/>
    <w:rsid w:val="0051386C"/>
    <w:rsid w:val="00584065"/>
    <w:rsid w:val="005C3923"/>
    <w:rsid w:val="005F055B"/>
    <w:rsid w:val="00616FB0"/>
    <w:rsid w:val="00685929"/>
    <w:rsid w:val="006B0469"/>
    <w:rsid w:val="00752E90"/>
    <w:rsid w:val="0078430C"/>
    <w:rsid w:val="007D3A56"/>
    <w:rsid w:val="00823960"/>
    <w:rsid w:val="008A3D51"/>
    <w:rsid w:val="008D3AA6"/>
    <w:rsid w:val="008E0E90"/>
    <w:rsid w:val="008E1189"/>
    <w:rsid w:val="009039B2"/>
    <w:rsid w:val="009330A7"/>
    <w:rsid w:val="0094229F"/>
    <w:rsid w:val="00972CD1"/>
    <w:rsid w:val="00995ED5"/>
    <w:rsid w:val="009A5A88"/>
    <w:rsid w:val="00A06048"/>
    <w:rsid w:val="00A077B7"/>
    <w:rsid w:val="00A14489"/>
    <w:rsid w:val="00A31A1E"/>
    <w:rsid w:val="00A61FEC"/>
    <w:rsid w:val="00AC340B"/>
    <w:rsid w:val="00AC3C19"/>
    <w:rsid w:val="00B37D44"/>
    <w:rsid w:val="00B92A99"/>
    <w:rsid w:val="00BB0FCC"/>
    <w:rsid w:val="00BB7DCB"/>
    <w:rsid w:val="00BC1B4B"/>
    <w:rsid w:val="00BC6E80"/>
    <w:rsid w:val="00C2419D"/>
    <w:rsid w:val="00C76B44"/>
    <w:rsid w:val="00C801A5"/>
    <w:rsid w:val="00C865AD"/>
    <w:rsid w:val="00D70C6E"/>
    <w:rsid w:val="00DD6E3A"/>
    <w:rsid w:val="00E030C6"/>
    <w:rsid w:val="00E1310F"/>
    <w:rsid w:val="00EA551F"/>
    <w:rsid w:val="00ED18A6"/>
    <w:rsid w:val="00EE4FC7"/>
    <w:rsid w:val="00F07BB6"/>
    <w:rsid w:val="00F60C3B"/>
    <w:rsid w:val="00F97229"/>
    <w:rsid w:val="00FE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E3DB5EE"/>
  <w15:docId w15:val="{E8BD75B5-1B85-402E-A5E0-8F91EAC34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8A6"/>
    <w:pPr>
      <w:spacing w:after="2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05CE"/>
    <w:pPr>
      <w:keepNext/>
      <w:spacing w:before="280"/>
      <w:outlineLvl w:val="0"/>
    </w:pPr>
    <w:rPr>
      <w:rFonts w:eastAsiaTheme="majorEastAsia" w:cstheme="majorBidi"/>
      <w:b/>
      <w:bCs/>
      <w:color w:val="859B37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5CE"/>
    <w:pPr>
      <w:keepNext/>
      <w:spacing w:before="240" w:after="160"/>
      <w:outlineLvl w:val="1"/>
    </w:pPr>
    <w:rPr>
      <w:rFonts w:eastAsiaTheme="majorEastAsia" w:cstheme="majorBidi"/>
      <w:b/>
      <w:bCs/>
      <w:sz w:val="25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0C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030C6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E030C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030C6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0C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0C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E4FC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E4FC7"/>
  </w:style>
  <w:style w:type="character" w:customStyle="1" w:styleId="Heading1Char">
    <w:name w:val="Heading 1 Char"/>
    <w:basedOn w:val="DefaultParagraphFont"/>
    <w:link w:val="Heading1"/>
    <w:uiPriority w:val="9"/>
    <w:rsid w:val="002E05CE"/>
    <w:rPr>
      <w:rFonts w:ascii="Arial" w:eastAsiaTheme="majorEastAsia" w:hAnsi="Arial" w:cstheme="majorBidi"/>
      <w:b/>
      <w:bCs/>
      <w:color w:val="859B37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05CE"/>
    <w:rPr>
      <w:rFonts w:ascii="Arial" w:eastAsiaTheme="majorEastAsia" w:hAnsi="Arial" w:cstheme="majorBidi"/>
      <w:b/>
      <w:bCs/>
      <w:sz w:val="25"/>
      <w:szCs w:val="26"/>
    </w:rPr>
  </w:style>
  <w:style w:type="paragraph" w:styleId="ListParagraph">
    <w:name w:val="List Paragraph"/>
    <w:basedOn w:val="Normal"/>
    <w:uiPriority w:val="34"/>
    <w:qFormat/>
    <w:rsid w:val="00AC340B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020B8A"/>
    <w:pPr>
      <w:spacing w:after="0"/>
    </w:pPr>
    <w:rPr>
      <w:rFonts w:asciiTheme="minorHAnsi" w:hAnsiTheme="minorHAns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020B8A"/>
    <w:rPr>
      <w:rFonts w:asciiTheme="minorHAnsi" w:hAnsiTheme="minorHAnsi"/>
      <w:sz w:val="20"/>
      <w:szCs w:val="20"/>
    </w:rPr>
  </w:style>
  <w:style w:type="paragraph" w:styleId="ListBullet">
    <w:name w:val="List Bullet"/>
    <w:basedOn w:val="Normal"/>
    <w:uiPriority w:val="99"/>
    <w:unhideWhenUsed/>
    <w:rsid w:val="00297EAF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0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27" Type="http://schemas.openxmlformats.org/officeDocument/2006/relationships/header" Target="header2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w%20User%20Account\SharePoint\Justin%20Miller\Training\Templates\TemplateTrainingDocu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230E0E0F75064493FCFAD646107ADE" ma:contentTypeVersion="1" ma:contentTypeDescription="Create a new document." ma:contentTypeScope="" ma:versionID="311f35f47b5fe2de7071a819732343c6">
  <xsd:schema xmlns:xsd="http://www.w3.org/2001/XMLSchema" xmlns:xs="http://www.w3.org/2001/XMLSchema" xmlns:p="http://schemas.microsoft.com/office/2006/metadata/properties" xmlns:ns3="b171d180-95a8-4944-b6ff-a9cba0b07402" targetNamespace="http://schemas.microsoft.com/office/2006/metadata/properties" ma:root="true" ma:fieldsID="5abc751adca6cf456f26c9e61e2e7bba" ns3:_="">
    <xsd:import namespace="b171d180-95a8-4944-b6ff-a9cba0b07402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1d180-95a8-4944-b6ff-a9cba0b074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230E0E0F75064493FCFAD646107ADE" ma:contentTypeVersion="1" ma:contentTypeDescription="Create a new document." ma:contentTypeScope="" ma:versionID="311f35f47b5fe2de7071a819732343c6">
  <xsd:schema xmlns:xsd="http://www.w3.org/2001/XMLSchema" xmlns:xs="http://www.w3.org/2001/XMLSchema" xmlns:p="http://schemas.microsoft.com/office/2006/metadata/properties" xmlns:ns3="b171d180-95a8-4944-b6ff-a9cba0b07402" targetNamespace="http://schemas.microsoft.com/office/2006/metadata/properties" ma:root="true" ma:fieldsID="5abc751adca6cf456f26c9e61e2e7bba" ns3:_="">
    <xsd:import namespace="b171d180-95a8-4944-b6ff-a9cba0b07402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1d180-95a8-4944-b6ff-a9cba0b074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C2F270-3E9A-43B2-AE08-AA383F0DD25F}"/>
</file>

<file path=customXml/itemProps2.xml><?xml version="1.0" encoding="utf-8"?>
<ds:datastoreItem xmlns:ds="http://schemas.openxmlformats.org/officeDocument/2006/customXml" ds:itemID="{E9779ADC-FA4A-43D3-837F-CFDA069B7DCB}"/>
</file>

<file path=customXml/itemProps3.xml><?xml version="1.0" encoding="utf-8"?>
<ds:datastoreItem xmlns:ds="http://schemas.openxmlformats.org/officeDocument/2006/customXml" ds:itemID="{DA06F8D5-642C-4616-A00A-E45FAAA3AA5D}"/>
</file>

<file path=customXml/itemProps4.xml><?xml version="1.0" encoding="utf-8"?>
<ds:datastoreItem xmlns:ds="http://schemas.openxmlformats.org/officeDocument/2006/customXml" ds:itemID="{4F5C32ED-A5E1-4F0A-9DBF-5D9CC12AF7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71d180-95a8-4944-b6ff-a9cba0b074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F5C32ED-A5E1-4F0A-9DBF-5D9CC12AF7F0}"/>
</file>

<file path=docProps/app.xml><?xml version="1.0" encoding="utf-8"?>
<Properties xmlns="http://schemas.openxmlformats.org/officeDocument/2006/extended-properties" xmlns:vt="http://schemas.openxmlformats.org/officeDocument/2006/docPropsVTypes">
  <Template>TemplateTrainingDocuments.dotx</Template>
  <TotalTime>1</TotalTime>
  <Pages>4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Gina Martinez</dc:creator>
  <cp:lastModifiedBy>Sue Lyons</cp:lastModifiedBy>
  <cp:revision>2</cp:revision>
  <dcterms:created xsi:type="dcterms:W3CDTF">2014-04-11T18:04:00Z</dcterms:created>
  <dcterms:modified xsi:type="dcterms:W3CDTF">2014-04-11T18:04:00Z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0x01010061230E0E0F75064493FCFAD646107ADE</vt:lpwstr>
  </property>
  <property fmtid="{D5CDD505-2E9C-101B-9397-08002B2CF9AE}" pid="3" name="IsMyDocuments">
    <vt:bool>true</vt:bool>
  </property>
</Properties>
</file>